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55" w:rsidRDefault="00E63858" w:rsidP="00E63858">
      <w:pPr>
        <w:jc w:val="center"/>
        <w:rPr>
          <w:rFonts w:hint="eastAsia"/>
        </w:rPr>
      </w:pPr>
      <w:r>
        <w:rPr>
          <w:rFonts w:hint="eastAsia"/>
        </w:rPr>
        <w:t>正则表达式</w:t>
      </w:r>
    </w:p>
    <w:p w:rsidR="00E63858" w:rsidRDefault="00E63858" w:rsidP="00E63858">
      <w:pPr>
        <w:jc w:val="center"/>
        <w:rPr>
          <w:rFonts w:hint="eastAsia"/>
        </w:rPr>
      </w:pPr>
    </w:p>
    <w:p w:rsidR="00E63858" w:rsidRDefault="00E63858" w:rsidP="00E63858">
      <w:pPr>
        <w:jc w:val="center"/>
        <w:rPr>
          <w:rFonts w:hint="eastAsia"/>
        </w:rPr>
      </w:pPr>
    </w:p>
    <w:p w:rsidR="00E63858" w:rsidRDefault="00E63858" w:rsidP="00E63858">
      <w:pPr>
        <w:jc w:val="center"/>
        <w:rPr>
          <w:rFonts w:hint="eastAsia"/>
        </w:rPr>
      </w:pPr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正则表达式到底是什么东西？</w:t>
      </w:r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字符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是计算机软件处理文字时最基本的单位，可能是字母，数字，标点符号，空格，换行符，汉字等等。</w:t>
      </w: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字符串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个或更多</w:t>
      </w:r>
      <w:proofErr w:type="gramStart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</w:t>
      </w:r>
      <w:proofErr w:type="gram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字符的序列。</w:t>
      </w: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文本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也就是文字，字符串。说某个字符串</w:t>
      </w: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某个正则表达式，通常是指这个字符串里有一部分（或几部分分别）能满足表达式给出的条件。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在编写处理字符串的程序或网页时，经常会有查找符合某些复杂规则的字符串的需要。</w:t>
      </w: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正则表达式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就是用于描述这些规则的工具。换句话说，正则表达式就是记录文本规则的代码。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很可能你使用过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Windows/Dos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下用于文件查找的</w:t>
      </w: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通配符</w:t>
      </w: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(wildcard)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，也就是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?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。如果你想查找某个目录下的所有的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Word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文档的话，你会搜索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*.doc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。在这里，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会被解释成任意的字符串。和通配符类似，正则表达式也是用来进行文本匹配的工具，只不过比起通配符，它能更精确地描述你的需求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——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当然，代价就是更复杂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——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比如你可以编写一个正则表达式，用来查找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所有以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0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开头，后面跟着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2-3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个数字，然后是一个连字号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“-”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，最后是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7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或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8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位数字的字符串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像</w:t>
      </w:r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010-12345678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</w:t>
      </w:r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0376-7654321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入门</w:t>
      </w:r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学习正则表达式的最好方法是从例子开始，理解例子之后再自己对例子进行修改，实验。下面给出了不少简单的例子，并对它们作了详细的说明。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假设你在一篇英文小说里查找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hi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，你可以使用正则表达式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hi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这几乎是最简单的正则表达式了，它可以精确匹配这样的字符串：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由两个字符组成，前一个字符是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h,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后一个是</w:t>
      </w:r>
      <w:proofErr w:type="spellStart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i</w:t>
      </w:r>
      <w:proofErr w:type="spell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。通常，处理正则表达式的工具会提供一个忽略大小写的选项，如果选中了这个选项，它可以匹配</w:t>
      </w:r>
      <w:proofErr w:type="spellStart"/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hi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HI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Hi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hI</w:t>
      </w:r>
      <w:proofErr w:type="spell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这四种情况中的任意一种。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不幸的是，很多单词里包含</w:t>
      </w:r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hi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这两个连续的字符，比如</w:t>
      </w:r>
      <w:proofErr w:type="spellStart"/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him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history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high</w:t>
      </w:r>
      <w:proofErr w:type="spell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等等。用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hi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来查找的话，这里边的</w:t>
      </w:r>
      <w:r w:rsidRPr="00E63858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hi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也会被找出来。如果要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精确地查找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hi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这个单词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的话，我们应该使用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</w:t>
      </w:r>
      <w:proofErr w:type="spellStart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bhi</w:t>
      </w:r>
      <w:proofErr w:type="spellEnd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是正则表达式规定的一个特殊代码（好吧，某些人叫它</w:t>
      </w: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元字符，</w:t>
      </w:r>
      <w:proofErr w:type="spellStart"/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metacharacter</w:t>
      </w:r>
      <w:proofErr w:type="spell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），代表着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单词的开头或结尾，也就是单词的分界处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。虽然通常英文的单词是由空格，标点符号或者换行来分隔的，但是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并不匹配这些单词分隔字符中的任何一个，它</w:t>
      </w: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只匹配一个位置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如果需要更精确的说法，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匹配这样的位置：它的前一个字符和后一个字符不全是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一个是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一个不是或不存在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\w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假如你要找的是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hi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后面不远处跟着一个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Lucy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，你应该用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</w:t>
      </w:r>
      <w:proofErr w:type="spellStart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bhi</w:t>
      </w:r>
      <w:proofErr w:type="spellEnd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\b.*\</w:t>
      </w:r>
      <w:proofErr w:type="spellStart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bLucy</w:t>
      </w:r>
      <w:proofErr w:type="spellEnd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这里，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是另一个元字符，匹配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除了换行符以外的任意字符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同样是元字符，不过它代表的不是字符，也不是位置，而是数量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——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它指定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前边的内容可以连续重复使用任意次以使整个表达式得到匹配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。因此，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连在一起就意味着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任意数量的不包含换行的字符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。现在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</w:t>
      </w:r>
      <w:proofErr w:type="spellStart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bhi</w:t>
      </w:r>
      <w:proofErr w:type="spellEnd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\b.*\</w:t>
      </w:r>
      <w:proofErr w:type="spellStart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bLucy</w:t>
      </w:r>
      <w:proofErr w:type="spellEnd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的意思就很明显了：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先是一个单词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hi,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然后是任意</w:t>
      </w:r>
      <w:proofErr w:type="gramStart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个</w:t>
      </w:r>
      <w:proofErr w:type="gram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任意字符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(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但不能是换行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，最后是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Lucy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这个单词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before="75" w:after="75"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换行符就是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'\</w:t>
      </w:r>
      <w:proofErr w:type="spellStart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n',ASCII</w:t>
      </w:r>
      <w:proofErr w:type="spell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编码为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10(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十六进制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0x0A)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的字符。</w:t>
      </w:r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如果同时使用其它元字符，我们就能构造出功能更强大的正则表达式。比如下面这个例子：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0\d\d-\d\d\d\d\d\d\d\d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匹配这样的字符串：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以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0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开头，然后是两个数字，然后是一个连字号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“-”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，最后是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8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个数字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也就是中国的电话号码。当然，这个例子只能匹配区号为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位的情形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这里的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\d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是个新的元字符，匹配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一位数字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(0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，或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1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，或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2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，</w:t>
      </w:r>
      <w:proofErr w:type="gramStart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或</w:t>
      </w:r>
      <w:proofErr w:type="gram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……)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-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不是元字符，只匹配它本身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——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连字符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或者减号，或者中横线，或者随你怎么称呼它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为了避免那么多烦人的重复，我们也可以这样写这个表达式：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0\d{2}-\d{8}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。这里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\d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后面的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{2}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{8}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的意思是前面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\d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必须连续重复匹配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2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次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(8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次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测试正则表达式</w:t>
      </w:r>
    </w:p>
    <w:p w:rsidR="00E63858" w:rsidRPr="00E63858" w:rsidRDefault="00E63858" w:rsidP="00E63858">
      <w:pPr>
        <w:widowControl/>
        <w:shd w:val="clear" w:color="auto" w:fill="EEEEEE"/>
        <w:spacing w:before="75" w:after="75"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其它可用的测试工具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</w:p>
    <w:p w:rsidR="00E63858" w:rsidRPr="00E63858" w:rsidRDefault="00E63858" w:rsidP="00E63858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hyperlink r:id="rId5" w:history="1"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RegexBuddy</w:t>
        </w:r>
      </w:hyperlink>
    </w:p>
    <w:p w:rsidR="00E63858" w:rsidRPr="00E63858" w:rsidRDefault="00E63858" w:rsidP="00E63858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hyperlink r:id="rId6" w:history="1"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Javascript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正则表达式在线测试工具</w:t>
        </w:r>
      </w:hyperlink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你不觉得正则表达式很难读写的话，要么你是一个天才，要么，你不是地球人。正则表达式的语法很令人头疼，即使对经常使用它的人来说也是如此。由于难于读写，容易出错，所以找一种工具对正则表达式进行测试是很有必要的。</w:t>
      </w:r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不同的环境下正则表达式的一些细节是不相同的，本教程介绍的是微软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.Net Framework 4.0 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下正则表达式的行为，所以，我向你推荐我编写的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.Net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下的工具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hyperlink r:id="rId7" w:tooltip="转到RegexTester页面" w:history="1"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正则表达式测试器</w:t>
        </w:r>
      </w:hyperlink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。请参考该页面的说明来安装和运行该软件。</w:t>
      </w:r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下面是</w:t>
      </w:r>
      <w:proofErr w:type="spellStart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Regex</w:t>
      </w:r>
      <w:proofErr w:type="spell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Tester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运行时的截图：</w:t>
      </w:r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810375" cy="4772025"/>
            <wp:effectExtent l="19050" t="0" r="9525" b="0"/>
            <wp:docPr id="1" name="图片 1" descr="正则表达式测试器运行截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则表达式测试器运行截图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元字符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现在你已经知道几个很有用的元字符了，如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.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，还有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\d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正则表达式里还有更多的元字符，比如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\s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任意的空白符，包括空格，制表符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(Tab)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，换行符，中文全角空格等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\w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字母或数字或下划线或汉字等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before="75" w:after="75"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FFA5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FFA500"/>
          <w:kern w:val="0"/>
          <w:sz w:val="24"/>
          <w:szCs w:val="24"/>
        </w:rPr>
        <w:t>对中文</w:t>
      </w:r>
      <w:r w:rsidRPr="00E63858">
        <w:rPr>
          <w:rFonts w:ascii="Times New Roman" w:eastAsia="宋体" w:hAnsi="Times New Roman" w:cs="Times New Roman"/>
          <w:color w:val="FFA500"/>
          <w:kern w:val="0"/>
          <w:sz w:val="24"/>
          <w:szCs w:val="24"/>
        </w:rPr>
        <w:t>/</w:t>
      </w:r>
      <w:r w:rsidRPr="00E63858">
        <w:rPr>
          <w:rFonts w:ascii="Times New Roman" w:eastAsia="宋体" w:hAnsi="Times New Roman" w:cs="Times New Roman"/>
          <w:color w:val="FFA500"/>
          <w:kern w:val="0"/>
          <w:sz w:val="24"/>
          <w:szCs w:val="24"/>
        </w:rPr>
        <w:t>汉字的特殊处理是由</w:t>
      </w:r>
      <w:r w:rsidRPr="00E63858">
        <w:rPr>
          <w:rFonts w:ascii="Times New Roman" w:eastAsia="宋体" w:hAnsi="Times New Roman" w:cs="Times New Roman"/>
          <w:color w:val="FFA500"/>
          <w:kern w:val="0"/>
          <w:sz w:val="24"/>
          <w:szCs w:val="24"/>
        </w:rPr>
        <w:t>.Net</w:t>
      </w:r>
      <w:r w:rsidRPr="00E63858">
        <w:rPr>
          <w:rFonts w:ascii="Times New Roman" w:eastAsia="宋体" w:hAnsi="Times New Roman" w:cs="Times New Roman"/>
          <w:color w:val="FFA500"/>
          <w:kern w:val="0"/>
          <w:sz w:val="24"/>
          <w:szCs w:val="24"/>
        </w:rPr>
        <w:t>提供的正则表达式引擎支持的，其它环境下的具体情况请查看相关文档。</w:t>
      </w:r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下面来看看更多的例子：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</w:t>
      </w:r>
      <w:proofErr w:type="spellStart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ba</w:t>
      </w:r>
      <w:proofErr w:type="spellEnd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\w*\b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以字母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  <w:u w:val="single"/>
        </w:rPr>
        <w:t>a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开头的单词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——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先是某个单词开始处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(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  <w:u w:val="single"/>
        </w:rPr>
        <w:t>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，然后是字母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  <w:u w:val="single"/>
        </w:rPr>
        <w:t>a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,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然后是任意数量的字母或数字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(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  <w:u w:val="single"/>
        </w:rPr>
        <w:t>\w*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，最后是单词结束处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(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  <w:u w:val="single"/>
        </w:rPr>
        <w:t>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好吧，现在我们说说正则表达式里的单词是什么意思吧：就是不少于一个的连续的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\w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。不错，这与学习英文时要背的成千上万</w:t>
      </w:r>
      <w:proofErr w:type="gramStart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</w:t>
      </w:r>
      <w:proofErr w:type="gram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同名的东西的确关系不大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:)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\d+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1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个或更多连续的数字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。这里的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+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类似的元字符，不同的是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重复任意次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(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可能是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0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次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+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则匹配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重复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1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次或更多次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lastRenderedPageBreak/>
        <w:t>\b\w{6}\b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刚好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6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个字符的单词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"/>
        <w:gridCol w:w="3410"/>
      </w:tblGrid>
      <w:tr w:rsidR="00E63858" w:rsidRPr="00E63858" w:rsidTr="000378E7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表1.常用的元字符</w:t>
            </w:r>
          </w:p>
        </w:tc>
      </w:tr>
      <w:tr w:rsidR="00E63858" w:rsidRPr="00E63858" w:rsidTr="000378E7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63858" w:rsidRPr="00E63858" w:rsidTr="000378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匹配除换行符以外的任意字符</w:t>
            </w:r>
          </w:p>
        </w:tc>
      </w:tr>
      <w:tr w:rsidR="00E63858" w:rsidRPr="00E63858" w:rsidTr="000378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匹配字母或数字或下划线或汉字</w:t>
            </w:r>
          </w:p>
        </w:tc>
      </w:tr>
      <w:tr w:rsidR="00E63858" w:rsidRPr="00E63858" w:rsidTr="000378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匹配任意的空白符</w:t>
            </w:r>
          </w:p>
        </w:tc>
      </w:tr>
      <w:tr w:rsidR="00E63858" w:rsidRPr="00E63858" w:rsidTr="000378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匹配数字</w:t>
            </w:r>
          </w:p>
        </w:tc>
      </w:tr>
      <w:tr w:rsidR="00E63858" w:rsidRPr="00E63858" w:rsidTr="000378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匹配单词的开始或结束</w:t>
            </w:r>
          </w:p>
        </w:tc>
      </w:tr>
      <w:tr w:rsidR="00E63858" w:rsidRPr="00E63858" w:rsidTr="000378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匹配字符串的开始</w:t>
            </w:r>
          </w:p>
        </w:tc>
      </w:tr>
      <w:tr w:rsidR="00E63858" w:rsidRPr="00E63858" w:rsidTr="000378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0378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匹配字符串的结束</w:t>
            </w:r>
          </w:p>
        </w:tc>
      </w:tr>
    </w:tbl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正则表达式引擎通常会提供一个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测试指定的字符串是否匹配一个正则表达式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的方法，如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JavaScript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里的</w:t>
      </w:r>
      <w:proofErr w:type="spellStart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RegExp.test</w:t>
      </w:r>
      <w:proofErr w:type="spell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方法或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.NET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里的</w:t>
      </w:r>
      <w:proofErr w:type="spellStart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Regex.IsMatch</w:t>
      </w:r>
      <w:proofErr w:type="spellEnd"/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方法。这里的匹配是指是字符串里有没有符合表达式规则的部分。如果不使用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^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$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的话，对于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\d{5,12}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而言，使用这样的方法就只能保证字符串里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包含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5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到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12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连续位数字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，而不是整个字符串就是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位数字。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元字符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^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（和数字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在同一个键位上的符号）和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$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都匹配一个位置，这和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\b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有点类似。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^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匹配你要用来查找的字符串的开头，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$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匹配结尾。这两个代码在验证输入的内容时非常有用，比如一个网站如果要求你填写的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QQ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号必须为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位到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位数字时，可以使用：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^\d{5,12}$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这里的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{5,12}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和前面介绍过的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{2}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是类似的，只不过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{2}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只能不多不少重复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2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次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{5,12}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则是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重复的次数不能少于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5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次，不能多于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12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次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，否则都不匹配。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因为使用了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^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$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，所以输入的整个字符串都要用来和</w:t>
      </w:r>
      <w:r w:rsidRPr="00E638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\d{5,12}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来匹配，也就是说整个输入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必须是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5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到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12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个数字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，因此如果输入的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QQ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号能匹配这个正则表达式的话，那就符合要求了。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和忽略大小写的选项类似，有些正则表达式处理工具还有一个处理多行的选项。如果选中了这个选项，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^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$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的意义就变成了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匹配行的开始处和结束处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字符转义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如果你想查找元字符本身的话，比如你查找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.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或者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就出现了问题：你没办法指定它们，因为它们会被解释成别的意思。这时你就得使用</w:t>
      </w:r>
      <w:r w:rsidRPr="00E63858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\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来取消这些字符的特殊意义。因此，你应该使用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\.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\*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。当然，要查找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\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本身，你也得用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\\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例如：</w:t>
      </w:r>
      <w:proofErr w:type="spellStart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deerchao</w:t>
      </w:r>
      <w:proofErr w:type="spellEnd"/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\.net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deerchao.net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E6385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C:\\Windows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C:\Windows</w:t>
      </w:r>
      <w:r w:rsidRPr="00E638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E63858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重复</w:t>
      </w:r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lastRenderedPageBreak/>
          <w:t>你已经看过了前面的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*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,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+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,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{2}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,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{5,12}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这几个匹配重复的方式了。下面是正则表达式中所有的限定符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指定数量的代码，例如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*,{5,12}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等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：</w:t>
        </w:r>
      </w:ins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"/>
        <w:gridCol w:w="1970"/>
      </w:tblGrid>
      <w:tr w:rsidR="00E63858" w:rsidRPr="00E63858" w:rsidTr="00E63858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表2.常用的限定符</w:t>
            </w:r>
          </w:p>
        </w:tc>
      </w:tr>
      <w:tr w:rsidR="00E63858" w:rsidRPr="00E63858" w:rsidTr="00E63858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重复零次或更多次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重复一次或更多次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重复零次或一次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{n}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重复n次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{n,}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重复n次或更多次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</w:t>
            </w:r>
            <w:proofErr w:type="spell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n,m</w:t>
            </w:r>
            <w:proofErr w:type="spellEnd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重复n到m次</w:t>
            </w:r>
          </w:p>
        </w:tc>
      </w:tr>
    </w:tbl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ins w:id="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3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下面是一些使用重复的例子：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4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5" w:author="Unknown"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Windows\d+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Windows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后面跟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个或更多数字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7" w:author="Unknown"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^\w+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一行的第一个单词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或整个字符串的第一个单词，具体匹配哪个意思得看选项设置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)</w:t>
        </w:r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8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ins w:id="9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字符类</w:t>
        </w:r>
      </w:ins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ins w:id="1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要想查找数字，字母或数字，空白是很简单的，因为已经有了对应这些字符集合的元字符，但是如果你想匹配没有预定义元字符的字符集合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比如元音字母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a,e,i,o,u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应该怎么办？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3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很简单，你只需要在方括号里列出它们就行了，像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[</w:t>
        </w:r>
        <w:proofErr w:type="spell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aeiou</w:t>
        </w:r>
        <w:proofErr w:type="spell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]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就匹配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任何一个英文元音字母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[.?!]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标点符号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(.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或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?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或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!)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4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5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我们也可以轻松地指定一个字符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范围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，像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[0-9]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代表的含意与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\d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就是完全一致的：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一位数字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；同理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[a-z0-9A-Z_]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也完全等同于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\w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（如果只考虑英文的话）。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7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下面是一个更复杂的表达式：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\(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?0\d{2}[) -]?\d{8}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before="75" w:after="75" w:line="330" w:lineRule="atLeast"/>
        <w:ind w:left="300" w:right="300" w:firstLine="480"/>
        <w:jc w:val="left"/>
        <w:rPr>
          <w:ins w:id="1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“(”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和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“)”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也是元字符，后面的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begin"/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instrText xml:space="preserve"> HYPERLINK "http://deerchao.net/tutorials/regex/regex.htm" \l "grouping" </w:instrTex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separate"/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分组节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end"/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里会提到，所以在这里需要使用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begin"/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instrText xml:space="preserve"> HYPERLINK "http://deerchao.net/tutorials/regex/regex.htm" \l "escape" </w:instrTex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separate"/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转义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end"/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2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2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这个表达式可以匹配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几种格式的电话号码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，像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(010)88886666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，或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022-22334455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，或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02912345678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等。我们对它进行一些分析吧：首先是一个转义字符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它能出现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0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次或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次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?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然后是一个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0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，后面跟着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2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个数字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\d{2}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，然后是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或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-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或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空格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中的一个，它出现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次或不出现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?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，最后是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8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个数字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\d{8}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22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ins w:id="23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分枝条件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24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25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不幸的是，刚才那个表达式也能匹配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010)12345678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或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(022-87654321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这样的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“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不正确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”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的格式。要解决这个问题，我们需要用到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分枝条件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。正则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lastRenderedPageBreak/>
          <w:t>表达式里的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分枝条件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指的是有几种规则，如果满足其中任意一种规则都应该当成匹配，具体方法是用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|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把不同的规则分隔开。听不明白？没关系，看例子：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2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27" w:author="Unknown"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0\d{2}-\d{8}|0\d{3}-\d{7}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这个表达式能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匹配两种以连字号分隔的电话号码：一种是三位区号，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8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位本地号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如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010-12345678)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，一种是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4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位区号，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7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位本地号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(0376-2233445)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2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29" w:author="Unknown"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\(?0\d{2}\)?[- ]?\d{8}|0\d{2}[- ]?\d{8}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这个表达式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3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位区号的电话号码，其中区号可以用小括号括起来，也可以不用，区号与本地号间可以用连字号或空格间隔，也可以没有间隔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。你可以试试用分枝条件把这个表达式扩展成也支持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4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位区号的。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3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31" w:author="Unknown"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\d{5}-\d{4}|\d{5}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这个表达式用于匹配美国的邮政编码。美国邮编的规则是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5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位数字，或者用连字号间隔的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9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位数字。之所以要给出这个例子是因为它能说明一个问题：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使用分枝条件时，要注意各个条件的顺序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。如果你把它改成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\d{5}|\d{5}-\d{4}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的话，那么就只会匹配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5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位的邮编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以及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9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位邮编的前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5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。原因是匹配分枝条件时，将会从左到右地测试每个条件，如果满足了某个分枝的话，就不会去再管其它的条件了。</w:t>
        </w:r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32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ins w:id="33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分组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34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35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我们已经提到了怎么重复单个字符（直接在字符后面加上限定符就行了）；但如果想要重复多个字符又该怎么办？你可以用小括号来指定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子表达式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也叫做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分组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，然后你就可以指定这个子表达式的重复次数了，你也可以对子表达式进行其它一些操作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后面会有介绍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3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37" w:author="Unknown"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(\d{1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,3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}\.){3}\d{1,3}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是一个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简单的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IP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地址匹配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表达式。要理解这个表达式，请按下列顺序分析它：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\d{1,3}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到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3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位的数字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(\d{1,3}\.){3}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三位数字加上一个英文句号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这个整体也就是这个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  <w:u w:val="single"/>
          </w:rPr>
          <w:t>分组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重复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3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次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，最后再加上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一个一到三位的数字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\d{1,3}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before="75" w:after="75" w:line="330" w:lineRule="atLeast"/>
        <w:ind w:left="300" w:right="300" w:firstLine="480"/>
        <w:jc w:val="left"/>
        <w:rPr>
          <w:ins w:id="3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3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IP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地址中每个数字都不能大于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255. 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经常有人问我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, 01.02.03.04 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这样前面带有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0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的数字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, 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是不是正确的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IP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地址呢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? 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答案是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: 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是的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, IP 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地址里的数字可以包含有前导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 0 (leading zeroes).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4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4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不幸的是，它也将匹配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256.300.888.999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这种不可能存在的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IP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地址。如果能使用算术比较的话，或许能简单地解决这个问题，但是正则表达式中并不提供关于数学的任何功能，所以只能使用冗长的分组，选择，字符类来描述一个正确的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IP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地址：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((2[0-4]\d|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25[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0-5]|[01]?\d\d?)\.){3}(2[0-4]\d|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25[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0-5]|[01]?\d\d?)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4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43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理解这个表达式的关键是理解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2[0-4]\d|25[0-5]|[01]?\d\d?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，这里我就不细说了，你自己应该能分析得出来它的意义。</w:t>
        </w:r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44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ins w:id="45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反义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4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47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lastRenderedPageBreak/>
          <w:t>有时需要查找不属于</w:t>
        </w:r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某个能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简单定义的字符类的字符。比如想查找除了数字以外，其它任意字符都行的情况，这时需要用到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反义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：</w:t>
        </w:r>
      </w:ins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"/>
        <w:gridCol w:w="5090"/>
      </w:tblGrid>
      <w:tr w:rsidR="00E63858" w:rsidRPr="00E63858" w:rsidTr="00E63858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表3.常用的反义代码</w:t>
            </w:r>
          </w:p>
        </w:tc>
      </w:tr>
      <w:tr w:rsidR="00E63858" w:rsidRPr="00E63858" w:rsidTr="00E63858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匹配任意不是字母，数字，下划线，汉字的字符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匹配任意不是空白符的字符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匹配任意非数字的字符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匹配不是单词开头或结束的位置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[^x]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匹配除了x以外的任意字符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[^</w:t>
            </w:r>
            <w:proofErr w:type="spell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aeiou</w:t>
            </w:r>
            <w:proofErr w:type="spellEnd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匹配除了</w:t>
            </w: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aeiou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这几个字母以外的任意字符</w:t>
            </w:r>
          </w:p>
        </w:tc>
      </w:tr>
    </w:tbl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4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4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例子：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\S+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不包含空白符的字符串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5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51" w:author="Unknown"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&lt;a[^&gt;]+&gt;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用尖括号</w:t>
        </w:r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括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起来的以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a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开头的字符串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52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ins w:id="53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后向引用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54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55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使用小括号指定</w:t>
        </w:r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一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个子表达式后，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匹配这个子表达式的文本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也就是此分组捕获的内容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可以在表达式或其它程序中作进一步的处理。默认情况下，每个分组会自动拥有一个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组号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，规则是：从左向右，以分组的左括号为标志，第一个出现的分组的组号为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，第二个为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2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，以此类推。</w:t>
        </w:r>
      </w:ins>
    </w:p>
    <w:p w:rsidR="00E63858" w:rsidRPr="00E63858" w:rsidRDefault="00E63858" w:rsidP="00E63858">
      <w:pPr>
        <w:widowControl/>
        <w:shd w:val="clear" w:color="auto" w:fill="EEEEEE"/>
        <w:spacing w:before="75" w:after="75" w:line="330" w:lineRule="atLeast"/>
        <w:ind w:left="300" w:right="300" w:firstLine="480"/>
        <w:jc w:val="left"/>
        <w:rPr>
          <w:ins w:id="5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ins w:id="57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呃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……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其实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组号分配还不像我刚说得那么简单：</w:t>
        </w:r>
      </w:ins>
    </w:p>
    <w:p w:rsidR="00E63858" w:rsidRPr="00E63858" w:rsidRDefault="00E63858" w:rsidP="00E63858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ins w:id="5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5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分组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0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对应整个正则表达式</w:t>
        </w:r>
      </w:ins>
    </w:p>
    <w:p w:rsidR="00E63858" w:rsidRPr="00E63858" w:rsidRDefault="00E63858" w:rsidP="00E63858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ins w:id="6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6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实际上组号分配过程是要从左向右扫描两遍的：第一遍只给未</w:t>
        </w:r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命名组分配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，第二遍只给</w:t>
        </w:r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命名组分配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－－因此所有</w:t>
        </w:r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命名组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的组号都大于未命名的组号</w:t>
        </w:r>
      </w:ins>
    </w:p>
    <w:p w:rsidR="00E63858" w:rsidRPr="00E63858" w:rsidRDefault="00E63858" w:rsidP="00E63858">
      <w:pPr>
        <w:widowControl/>
        <w:numPr>
          <w:ilvl w:val="0"/>
          <w:numId w:val="2"/>
        </w:numPr>
        <w:shd w:val="clear" w:color="auto" w:fill="EEEEEE"/>
        <w:spacing w:beforeAutospacing="1" w:afterAutospacing="1"/>
        <w:jc w:val="left"/>
        <w:rPr>
          <w:ins w:id="6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63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你可以使用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(?:exp)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这样的语法来剥夺一个分组对组号分配的参与权．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64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65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后向引用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用于重复搜索前面某个分组匹配的文本。例如，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代表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分组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匹配的文本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。难以理解？请看示例：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6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67" w:author="Unknown"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\b(\w+)\b\s+\1\b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可以用来匹配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重复的单词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，像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 xml:space="preserve">go </w:t>
        </w:r>
        <w:proofErr w:type="spellStart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go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, 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或者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 xml:space="preserve">kitty </w:t>
        </w:r>
        <w:proofErr w:type="spellStart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kitty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。这个表达式首先是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一个单词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，也就是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单词开始处和结束处之间的多于一个的字母或数字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\b(\w+)\b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，这个单词会被捕获到编号为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的分组中，然后是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个或几个空白符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\s+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，最后是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分组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中捕获的内容（也就是前面匹配的那个单词）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6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6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你也可以自己指定子表达式的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组名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。要指定</w:t>
        </w:r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一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个子表达式的组名，请使用这样的语法：</w:t>
        </w:r>
        <w:proofErr w:type="gramStart"/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(?&lt;</w:t>
        </w:r>
        <w:proofErr w:type="gramEnd"/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Word&gt;\w+)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或者把尖括号换成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'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也行：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(?'Word'\w+)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这样就把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\w+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的组名指定为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Word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了。要反向引用这个分组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捕获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的内容，你可以使用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\k&lt;Word&gt;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所以上一个例子也可以写成这样：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b(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?&lt;Word&gt;\w+)\b\s+\k&lt;Word&gt;\b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ins w:id="7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7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使用小括号的时候，还有很多特定用途的语法。下面列出了最常用的一些：</w:t>
        </w:r>
      </w:ins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3"/>
        <w:gridCol w:w="1490"/>
        <w:gridCol w:w="6063"/>
      </w:tblGrid>
      <w:tr w:rsidR="00E63858" w:rsidRPr="00E63858" w:rsidTr="00E63858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表4.常用分组语法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分类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vMerge w:val="restart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捕获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匹配exp,并捕获文本到自动命名的组里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(?&lt;name&gt;exp)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匹配exp,并捕获文本到名称为name的组里，也可以写成(?'</w:t>
            </w: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name'exp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)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(?:exp)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匹配exp,不捕获匹配的文本，也不给此分组分配组号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vMerge w:val="restart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零宽断言</w:t>
            </w:r>
            <w:proofErr w:type="gramEnd"/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(?=exp)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匹配exp前面的位置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(?&lt;=exp)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匹配exp后面的位置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(?!exp)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匹配后面跟的不是exp的位置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(?&lt;!exp)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匹配前面不是exp的位置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(?#comment)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这种类型的分组不对正则表达式的处理产生任何影响，用于提供注释让人阅读</w:t>
            </w:r>
          </w:p>
        </w:tc>
      </w:tr>
    </w:tbl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7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73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我们已经讨论了前两种语法。第三个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(?:exp)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不会改变正则表达式的处理方式，只是这样的组匹配的内容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不会像前两种那样被捕获到某个组里面，也不会拥有组号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“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我为什么会想要这样做？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”——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好问题，你觉得为什么呢？</w:t>
        </w:r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74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proofErr w:type="gramStart"/>
      <w:ins w:id="75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零宽断言</w:t>
        </w:r>
        <w:proofErr w:type="gramEnd"/>
      </w:ins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before="75" w:after="75" w:line="330" w:lineRule="atLeast"/>
        <w:ind w:left="300" w:right="300" w:firstLine="480"/>
        <w:jc w:val="left"/>
        <w:rPr>
          <w:ins w:id="7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77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地球人，是不是觉得这些术语名称太复杂，太难记了？我也有同感。知道有这么一种东西就行了，它叫什么，随它去吧！人若无名，便可专心练剑；物若无名，便可随意取舍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……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7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7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接下来的四个用于查找在某些内容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但并不包括这些内容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之前或之后的东西，也就是说它们像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,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^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,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$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那样用于指定一个位置，这个位置应该满足一定的条件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即断言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，因此它们也被</w:t>
        </w:r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称为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零宽断言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。最好还是拿例子来说明吧：</w:t>
        </w:r>
      </w:ins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before="75" w:after="75" w:line="330" w:lineRule="atLeast"/>
        <w:ind w:left="300" w:right="300" w:firstLine="480"/>
        <w:jc w:val="left"/>
        <w:rPr>
          <w:ins w:id="8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8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断言用来声明一个应该为真的事实。正则表达式中只有当断言为真时才会继续进行匹配。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8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ins w:id="83" w:author="Unknown"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(?=</w:t>
        </w:r>
        <w:proofErr w:type="gramEnd"/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exp)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也叫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零宽度正预测先行断言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，它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断言自身出现的位置的后面能匹配表达式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exp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。比如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\b\w+(?=</w:t>
        </w:r>
        <w:proofErr w:type="spell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ing</w:t>
        </w:r>
        <w:proofErr w:type="spell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\b)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以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ing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结尾的单词的前面部分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除了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ing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以外的部分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，如查找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I'm singing while you're dancing.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时，它会匹配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sing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和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danc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84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ins w:id="85" w:author="Unknown"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(?&lt;</w:t>
        </w:r>
        <w:proofErr w:type="gramEnd"/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=exp)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也叫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零宽度正回顾后发断言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，它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断言自身出现的位置的前面能匹配表达式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exp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。比如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(?&lt;=\</w:t>
        </w:r>
        <w:proofErr w:type="spell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bre</w:t>
        </w:r>
        <w:proofErr w:type="spell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)\w+\b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会匹配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以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re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开头的单词的后半部分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除了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re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以外的部分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，例如在查找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reading a book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时，它匹配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ading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8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87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假如你想要给一个很长的数字中每三位间加一个逗号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当然是从右边加起了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，你可以这样查找需要在前面和里面添加逗号的部分：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((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?&lt;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=\d)\d{3})+\b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，用它对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1234567890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进行查找时结果是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234567890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8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8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lastRenderedPageBreak/>
          <w:t>下面这个例子同时使用了这两种断言：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(?&lt;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=\s)\d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+(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?=\s)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以空白符间隔的数字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再次强调，不包括这些空白符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90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proofErr w:type="gramStart"/>
      <w:ins w:id="91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负向零宽断言</w:t>
        </w:r>
        <w:proofErr w:type="gramEnd"/>
      </w:ins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ins w:id="9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93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前面我们提到过怎么查找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不是某个字符或不在某个字符类里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的字符的方法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反义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。但是如果我们只是想要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确保某个字符没有出现，但并不想去匹配它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时怎么办？例如，如果我们想查找这样的单词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--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它里面出现了字母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q,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但是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q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后面跟的不是字母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u,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我们可以尝试这样：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94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95" w:author="Unknown"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\b\w*q[^u]\w*\b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包含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后面不是字母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u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的字母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q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的单词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。但是如果多做测试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或者你思维足够敏锐，直接就观察出来了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，你会发现，如果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q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出现在单词的结尾的话，像</w:t>
        </w:r>
        <w:proofErr w:type="spellStart"/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Iraq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,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Benq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，这个表达式就会出错。这是因为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[^u]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总要匹配一个字符，所以如果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q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是单词的最后一个字符的话，后面的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[^u]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将会匹配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q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后面的单词分隔符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可能是空格，或者是句号或其它的什么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，后面的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\w*\b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将会匹配下一个单词，于是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\b\w*q[^u]\w*\b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就能匹配整个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Iraq fighting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  <w:proofErr w:type="gramStart"/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负向零宽断言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能解决这样的问题，因为它只匹配一个位置，并不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消费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任何字符。现在，我们可以这样来解决这个问题：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\b\w*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q(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?!u)\w*\b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9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97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零宽度</w:t>
        </w:r>
        <w:proofErr w:type="gramStart"/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负预测</w:t>
        </w:r>
        <w:proofErr w:type="gramEnd"/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先行断言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(?!exp)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断言此位置的后面不能匹配表达式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exp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。例如：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d{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3}(?!\d)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三位数字，而且这三位数字的后面不能是数字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；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\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b(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(?!</w:t>
        </w:r>
        <w:proofErr w:type="spell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abc</w:t>
        </w:r>
        <w:proofErr w:type="spell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)\w)+\b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不包含连续字符串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abc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的单词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9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9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同理，我们可以用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(?&lt;!exp)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,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零宽度负回顾后发断言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来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断言此位置的前面不能匹配表达式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exp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：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(?&lt;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![a-z])\d{7}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前面不是小写字母的七位数字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line="330" w:lineRule="atLeast"/>
        <w:ind w:left="300" w:right="300" w:firstLine="480"/>
        <w:jc w:val="left"/>
        <w:rPr>
          <w:ins w:id="10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0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请详细分析表达式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(?&lt;=&lt;(\w+)&gt;).*(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?=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&lt;\/\1&gt;)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，这个表达式最能表现零宽断言的真正用途。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0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03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一个更复杂的例子：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(?&lt;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=&lt;(\w+)&gt;).*(?=&lt;\/\1&gt;)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不包含属性的简单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HTML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标签内里的内容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  <w:proofErr w:type="gramStart"/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(?&lt;</w:t>
        </w:r>
        <w:proofErr w:type="gramEnd"/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=&lt;(\w+)&gt;)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指定了这样的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前缀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：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被尖括号括起来的单词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比如可能是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&lt;b&gt;)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，然后是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.*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任意的字符串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最后是一个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后缀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(?=&lt;\/\1&gt;)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。注意后缀里的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\/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，它用到了前面提过的字符转义；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\1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则是一个反向引用，引用的正是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捕获的第一组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，前面的</w:t>
        </w:r>
        <w:r w:rsidRPr="00E63858">
          <w:rPr>
            <w:rFonts w:ascii="Times New Roman" w:eastAsia="宋体" w:hAnsi="Times New Roman" w:cs="Times New Roman"/>
            <w:color w:val="008000"/>
            <w:kern w:val="0"/>
            <w:sz w:val="24"/>
            <w:szCs w:val="24"/>
          </w:rPr>
          <w:t>(\w+)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匹配的内容，这样如果前缀实际上是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&lt;b&gt;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的话，后缀就是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&lt;/b&gt;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了。整个表达式匹配的是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&lt;b&gt;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和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&lt;/b&gt;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之间的内容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再次提醒，不包括前缀和后缀本身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104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ins w:id="105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注释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0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07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小括号的另一种用途是通过语法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(?#comment)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来包含注释。例如：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2[0-4]\d(?#200-249)|25[0-5](?#250-255)|[01]?\d\d?(?#0-199)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ins w:id="10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0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要包含注释的话，最好是启用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“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忽略模式里的空白符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”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选项，这样在编写表达式时能任意的添加空格，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Tab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，换行，而实际使用时这些都将被忽略。启用这个选项后，在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#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后面到这一行结束的所有文本都将被当成注释忽略掉。例如，我们可以前面的一个表达式写成这样：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0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11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lastRenderedPageBreak/>
          <w:t xml:space="preserve">      </w:t>
        </w:r>
        <w:proofErr w:type="gramStart"/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(?&lt;</w:t>
        </w:r>
        <w:proofErr w:type="gramEnd"/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=    # 断言要匹配的文本的前缀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2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13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&lt;(\w+)&gt; # 查找尖括号</w:t>
        </w:r>
        <w:proofErr w:type="gramStart"/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括</w:t>
        </w:r>
        <w:proofErr w:type="gramEnd"/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起来的字母或数字(即HTML/XML标签)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4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15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)       # 前缀结束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6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17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.*      # 匹配任意文本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8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19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</w:t>
        </w:r>
        <w:proofErr w:type="gramStart"/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(?=</w:t>
        </w:r>
        <w:proofErr w:type="gramEnd"/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# 断言要匹配的文本的后缀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0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21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&lt;\/\1&gt;  # 查找尖括号</w:t>
        </w:r>
        <w:proofErr w:type="gramStart"/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括</w:t>
        </w:r>
        <w:proofErr w:type="gramEnd"/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起来的内容：前面是一个"/"，后面是先前捕获的标签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2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23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)       # 后缀结束</w:t>
        </w:r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124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ins w:id="125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贪婪与懒惰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2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27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当正则表达式中包含能接受重复的限定符时，通常的行为是（在使整个表达式能得到匹配的前提下）匹配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尽可能多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的字符。以这个表达式为例：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a.*b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，它将会匹配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最长的以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a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开始，以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结束的字符串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。如果用它来搜索</w:t>
        </w:r>
        <w:proofErr w:type="spellStart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aabab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的话，它会匹配整个字符串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aabab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。这被称为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贪婪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2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2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有时，我们更需要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懒惰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匹配，也就是匹配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尽可能少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的字符。前面给出的限定符都可以被转化为懒惰匹配模式，只要在它后面加上一个问号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?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。这样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.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*?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就意味着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匹配任意数量的重复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，但是在能使整个匹配成功的前提下使用最少的重复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。现在看看懒惰版的例子吧：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3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31" w:author="Unknown"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a.*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?b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最短的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，以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a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开始，以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b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结束的字符串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。如果把它应用于</w:t>
        </w:r>
        <w:proofErr w:type="spellStart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aabab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的话，它会匹配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aab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（第一到第三个字符）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和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ab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（第四到第五个字符）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before="75" w:after="75" w:line="330" w:lineRule="atLeast"/>
        <w:ind w:left="300" w:right="300" w:firstLine="480"/>
        <w:jc w:val="left"/>
        <w:rPr>
          <w:ins w:id="13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33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为什么第一个匹配是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aab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（第一到第三个字符）而不是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ab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（第二到第三个字符）？简单地说，因为正则表达式有另一条规则，比懒惰／贪婪规则的优先级更高：最先开始的匹配拥有最高的优先权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——The match that begins earliest wins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"/>
        <w:gridCol w:w="3890"/>
      </w:tblGrid>
      <w:tr w:rsidR="00E63858" w:rsidRPr="00E63858" w:rsidTr="00E63858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表5.懒惰限定符</w:t>
            </w:r>
          </w:p>
        </w:tc>
      </w:tr>
      <w:tr w:rsidR="00E63858" w:rsidRPr="00E63858" w:rsidTr="00E63858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*?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重复任意次，但尽可能少重复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+?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重复1次或更多次，但尽可能少重复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??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重复0次或1次，但尽可能少重复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</w:t>
            </w:r>
            <w:proofErr w:type="spellStart"/>
            <w:proofErr w:type="gram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n,</w:t>
            </w:r>
            <w:proofErr w:type="gramEnd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</w:t>
            </w:r>
            <w:proofErr w:type="spellEnd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}?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重复n到m次，但尽可能少重复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</w:t>
            </w:r>
            <w:proofErr w:type="gram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</w:t>
            </w:r>
            <w:proofErr w:type="gramEnd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,}?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重复n次以上，但尽可能少重复</w:t>
            </w:r>
          </w:p>
        </w:tc>
      </w:tr>
    </w:tbl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134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ins w:id="135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处理选项</w:t>
        </w:r>
      </w:ins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before="75" w:after="75" w:line="330" w:lineRule="atLeast"/>
        <w:ind w:left="300" w:right="300" w:firstLine="480"/>
        <w:jc w:val="left"/>
        <w:rPr>
          <w:ins w:id="13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37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在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C#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中，你可以使用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begin"/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instrText xml:space="preserve"> </w:instrText>
        </w:r>
        <w:r w:rsidRPr="00E63858">
          <w:rPr>
            <w:rFonts w:ascii="Times New Roman" w:eastAsia="宋体" w:hAnsi="Times New Roman" w:cs="Times New Roman" w:hint="eastAsia"/>
            <w:color w:val="000000"/>
            <w:kern w:val="0"/>
            <w:sz w:val="24"/>
            <w:szCs w:val="24"/>
          </w:rPr>
          <w:instrText xml:space="preserve">HYPERLINK "http://msdn2.microsoft.com/zh-cn/library/h5845fdz.aspx" \o "MSDN </w:instrText>
        </w:r>
        <w:r w:rsidRPr="00E63858">
          <w:rPr>
            <w:rFonts w:ascii="Times New Roman" w:eastAsia="宋体" w:hAnsi="Times New Roman" w:cs="Times New Roman" w:hint="eastAsia"/>
            <w:color w:val="000000"/>
            <w:kern w:val="0"/>
            <w:sz w:val="24"/>
            <w:szCs w:val="24"/>
          </w:rPr>
          <w:instrText>相关文档</w:instrText>
        </w:r>
        <w:r w:rsidRPr="00E63858">
          <w:rPr>
            <w:rFonts w:ascii="Times New Roman" w:eastAsia="宋体" w:hAnsi="Times New Roman" w:cs="Times New Roman" w:hint="eastAsia"/>
            <w:color w:val="000000"/>
            <w:kern w:val="0"/>
            <w:sz w:val="24"/>
            <w:szCs w:val="24"/>
          </w:rPr>
          <w:instrText>"</w:instrTex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instrText xml:space="preserve"> </w:instrTex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separate"/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Regex(String, RegexOptions)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构造函数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end"/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来设置正则表达式的处理选项。如：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Regex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 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regex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 = new </w:t>
        </w:r>
        <w:proofErr w:type="spellStart"/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Regex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@"\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ba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 xml:space="preserve">\w{6}\b", </w:t>
        </w:r>
        <w:proofErr w:type="spell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RegexOptions.IgnoreCase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);</w:t>
        </w:r>
      </w:ins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ins w:id="13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3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lastRenderedPageBreak/>
          <w:t>上面介绍了几个选项如忽略大小写，处理多行等，这些选项能用来改变处理正则表达式的方式。下面是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.Net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中常用的正则表达式选项：</w:t>
        </w:r>
      </w:ins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3"/>
        <w:gridCol w:w="4973"/>
      </w:tblGrid>
      <w:tr w:rsidR="00E63858" w:rsidRPr="00E63858" w:rsidTr="00E63858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表6.常用的处理选项</w:t>
            </w:r>
          </w:p>
        </w:tc>
      </w:tr>
      <w:tr w:rsidR="00E63858" w:rsidRPr="00E63858" w:rsidTr="00E63858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IgnoreCase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(忽略大小写)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匹配时不区分大小写。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Multiline(多行模式)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更改</w:t>
            </w: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^</w:t>
            </w: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$</w:t>
            </w: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的含义，使它们分别在任意一行的行首和行尾匹配，而不仅仅在整个字符串的开头和结尾匹配。(在此模式下,</w:t>
            </w: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$</w:t>
            </w: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的精确含意是:匹配\n之前的位置以及字符串结束前的位置.)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Singleline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(单行模式)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更改</w:t>
            </w: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.</w:t>
            </w: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的含义，使它与每一个字符匹配（包括换行符\n）。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IgnorePatternWhitespace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(忽略空白)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忽略表达式中的非转义空白并启用由</w:t>
            </w: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#</w:t>
            </w: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标记的注释。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ExplicitCapture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(显式捕获)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仅捕获</w:t>
            </w:r>
            <w:proofErr w:type="gram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已被显式</w:t>
            </w:r>
            <w:proofErr w:type="gram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</w:rPr>
              <w:t>命名的组。</w:t>
            </w:r>
          </w:p>
        </w:tc>
      </w:tr>
    </w:tbl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ins w:id="14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4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一个经常被问到的问题是：是不是只能同时使用多行模式和单行模式中的一种？答案是：不是。这两个选项之间没有任何关系，除了它们的名字比较相似（以至于让人感到疑惑）以外。</w:t>
        </w:r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142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ins w:id="143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平衡组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/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递归匹配</w:t>
        </w:r>
      </w:ins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before="75" w:after="75" w:line="330" w:lineRule="atLeast"/>
        <w:ind w:left="300" w:right="300" w:firstLine="480"/>
        <w:jc w:val="left"/>
        <w:rPr>
          <w:ins w:id="144" w:author="Unknown"/>
          <w:rFonts w:ascii="Times New Roman" w:eastAsia="宋体" w:hAnsi="Times New Roman" w:cs="Times New Roman"/>
          <w:color w:val="FFA500"/>
          <w:kern w:val="0"/>
          <w:sz w:val="24"/>
          <w:szCs w:val="24"/>
        </w:rPr>
      </w:pPr>
      <w:ins w:id="145" w:author="Unknown">
        <w:r w:rsidRPr="00E63858">
          <w:rPr>
            <w:rFonts w:ascii="Times New Roman" w:eastAsia="宋体" w:hAnsi="Times New Roman" w:cs="Times New Roman"/>
            <w:color w:val="FFA500"/>
            <w:kern w:val="0"/>
            <w:sz w:val="24"/>
            <w:szCs w:val="24"/>
          </w:rPr>
          <w:t>这里介绍的平衡组语法是由</w:t>
        </w:r>
        <w:r w:rsidRPr="00E63858">
          <w:rPr>
            <w:rFonts w:ascii="Times New Roman" w:eastAsia="宋体" w:hAnsi="Times New Roman" w:cs="Times New Roman"/>
            <w:color w:val="FFA500"/>
            <w:kern w:val="0"/>
            <w:sz w:val="24"/>
            <w:szCs w:val="24"/>
          </w:rPr>
          <w:t>.Net Framework</w:t>
        </w:r>
        <w:r w:rsidRPr="00E63858">
          <w:rPr>
            <w:rFonts w:ascii="Times New Roman" w:eastAsia="宋体" w:hAnsi="Times New Roman" w:cs="Times New Roman"/>
            <w:color w:val="FFA500"/>
            <w:kern w:val="0"/>
            <w:sz w:val="24"/>
            <w:szCs w:val="24"/>
          </w:rPr>
          <w:t>支持的；其它语言／库不一定支持这种功能，或者支持此功能但需要使用不同的语法。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4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47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有时我们需要匹配像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( 100 * ( 50 + 15 ) 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这样的可嵌套的层次性结构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</w:t>
        </w:r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这时简单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地使用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\(.+\)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则只会匹配到最左边的左括号和最右边的右括号之间的内容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这里我们讨论的是贪婪模式，懒惰模式也有下面的问题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。假如原来的字符串里的左括号和右括号出现的次数不相等，比如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( 5 / ( 3 + 2 ) ) 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，那我们的匹配结果里两者的个数也不会相等。有没有办法在这样的字符串里匹配到最长的，配对的括号之间的内容呢？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4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49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为了避免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和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\(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把你的大脑彻底搞糊涂，我们还是用尖括号代替圆括号吧。现在我们的问题变成了如何把</w:t>
        </w:r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xx &lt;</w:t>
        </w:r>
        <w:proofErr w:type="spellStart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aa</w:t>
        </w:r>
        <w:proofErr w:type="spellEnd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 xml:space="preserve"> &lt;</w:t>
        </w:r>
        <w:proofErr w:type="spellStart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bbb</w:t>
        </w:r>
        <w:proofErr w:type="spellEnd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&gt; &lt;</w:t>
        </w:r>
        <w:proofErr w:type="spellStart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bbb</w:t>
        </w:r>
        <w:proofErr w:type="spellEnd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 xml:space="preserve">&gt; </w:t>
        </w:r>
        <w:proofErr w:type="spellStart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aa</w:t>
        </w:r>
        <w:proofErr w:type="spellEnd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 xml:space="preserve">&gt; </w:t>
        </w:r>
        <w:proofErr w:type="spellStart"/>
        <w:r w:rsidRPr="00E63858">
          <w:rPr>
            <w:rFonts w:ascii="Times New Roman" w:eastAsia="宋体" w:hAnsi="Times New Roman" w:cs="Times New Roman"/>
            <w:i/>
            <w:iCs/>
            <w:color w:val="000000"/>
            <w:kern w:val="0"/>
            <w:sz w:val="24"/>
            <w:szCs w:val="24"/>
          </w:rPr>
          <w:t>yy</w:t>
        </w:r>
        <w:proofErr w:type="spell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这样的字符串里，最长的配对的尖括号内的内容捕获出来？</w:t>
        </w:r>
      </w:ins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ins w:id="15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5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这里需要用到以下的语法构造：</w:t>
        </w:r>
      </w:ins>
    </w:p>
    <w:p w:rsidR="00E63858" w:rsidRPr="00E63858" w:rsidRDefault="00E63858" w:rsidP="00E63858">
      <w:pPr>
        <w:widowControl/>
        <w:numPr>
          <w:ilvl w:val="0"/>
          <w:numId w:val="3"/>
        </w:numPr>
        <w:spacing w:beforeAutospacing="1" w:afterAutospacing="1"/>
        <w:jc w:val="left"/>
        <w:rPr>
          <w:ins w:id="15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53" w:author="Unknown"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(?'group')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 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把捕获的内容命名为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group,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并压入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堆栈</w:t>
        </w:r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24"/>
            <w:szCs w:val="24"/>
          </w:rPr>
          <w:t>(Stack)</w:t>
        </w:r>
      </w:ins>
    </w:p>
    <w:p w:rsidR="00E63858" w:rsidRPr="00E63858" w:rsidRDefault="00E63858" w:rsidP="00E63858">
      <w:pPr>
        <w:widowControl/>
        <w:numPr>
          <w:ilvl w:val="0"/>
          <w:numId w:val="3"/>
        </w:numPr>
        <w:spacing w:beforeAutospacing="1" w:afterAutospacing="1"/>
        <w:jc w:val="left"/>
        <w:rPr>
          <w:ins w:id="154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55" w:author="Unknown"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(?'-group')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 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从堆栈上弹出最后压入堆栈的名为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group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的捕获内容，如果堆栈本来为空，则本分组的匹配失败</w:t>
        </w:r>
      </w:ins>
    </w:p>
    <w:p w:rsidR="00E63858" w:rsidRPr="00E63858" w:rsidRDefault="00E63858" w:rsidP="00E63858">
      <w:pPr>
        <w:widowControl/>
        <w:numPr>
          <w:ilvl w:val="0"/>
          <w:numId w:val="3"/>
        </w:numPr>
        <w:spacing w:beforeAutospacing="1" w:afterAutospacing="1"/>
        <w:jc w:val="left"/>
        <w:rPr>
          <w:ins w:id="156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57" w:author="Unknown"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(?(group)</w:t>
        </w:r>
        <w:proofErr w:type="spellStart"/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yes|no</w:t>
        </w:r>
        <w:proofErr w:type="spellEnd"/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 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如果堆栈上存在以名为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group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的捕获内容的话，继续匹配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yes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部分的表达式，否则继续匹配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no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部分</w:t>
        </w:r>
      </w:ins>
    </w:p>
    <w:p w:rsidR="00E63858" w:rsidRPr="00E63858" w:rsidRDefault="00E63858" w:rsidP="00E63858">
      <w:pPr>
        <w:widowControl/>
        <w:numPr>
          <w:ilvl w:val="0"/>
          <w:numId w:val="3"/>
        </w:numPr>
        <w:spacing w:beforeAutospacing="1" w:afterAutospacing="1"/>
        <w:jc w:val="left"/>
        <w:rPr>
          <w:ins w:id="158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59" w:author="Unknown"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(?!)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 </w:t>
        </w:r>
        <w:proofErr w:type="gramStart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零宽负向</w:t>
        </w:r>
        <w:proofErr w:type="gramEnd"/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先行断言，由于没有后缀表达式，试图匹配总是失败</w:t>
        </w:r>
      </w:ins>
    </w:p>
    <w:p w:rsidR="00E63858" w:rsidRPr="00E63858" w:rsidRDefault="00E63858" w:rsidP="00E63858">
      <w:pPr>
        <w:widowControl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EEEEEE"/>
        <w:spacing w:before="75" w:after="75" w:line="330" w:lineRule="atLeast"/>
        <w:ind w:left="300" w:right="300" w:firstLine="480"/>
        <w:jc w:val="left"/>
        <w:rPr>
          <w:ins w:id="160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61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lastRenderedPageBreak/>
          <w:t>如果你不是一个程序员（或者你自称程序员但是不知道堆栈是什么东西），你就这样理解上面的三种语法吧：第一个就是在黑板上写一个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"group"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，第二个就是从黑板上擦掉一个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"group"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，第三个就是看黑板上写的还有没有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"group"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，如果有就继续匹配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yes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部分，否则就匹配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no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部分。</w:t>
        </w:r>
      </w:ins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ins w:id="162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63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我们需要做的是每碰到了左括号，就在压入一个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"Open",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每碰到一个右括号，就弹出一个，到了最后就看看堆栈是否为空－－如果不为空那就证明左括号比右括号多，那匹配就应该失败。正则表达式引擎会进行回溯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(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放弃最前面或最后面的一些字符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)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，尽量使整个表达式得到匹配。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4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65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&lt;                         #最外层的左括号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6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67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[^&lt;&gt;]*                #最外层的左括号后面的不是括号的内容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8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69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(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0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71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  (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2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73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      (?'Open'&lt;)    #碰到了左括号，在黑板上写一个"Open"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4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75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      [^&lt;&gt;]*       #匹配左括号后面的不是括号的内容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6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77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  )+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8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79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  (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0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81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      (?'-Open'&gt;)   #碰到了右括号，擦掉一个"Open"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2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83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      [^&lt;&gt;]*        #匹配右括号后面不是括号的内容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4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85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    )+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6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87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)*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8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89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 xml:space="preserve">    </w:t>
        </w:r>
        <w:proofErr w:type="gramStart"/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(?(</w:t>
        </w:r>
        <w:proofErr w:type="gramEnd"/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Open)(?!))         #在遇到最外层的右括号前面，判断黑板上还有没有没擦掉的"Open"；如果还有，则匹配失败</w:t>
        </w:r>
      </w:ins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0" w:author="Unknown"/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E63858" w:rsidRPr="00E63858" w:rsidRDefault="00E63858" w:rsidP="00E638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1" w:author="Unknown"/>
          <w:rFonts w:ascii="宋体" w:eastAsia="宋体" w:hAnsi="宋体" w:cs="宋体"/>
          <w:color w:val="FF0000"/>
          <w:kern w:val="0"/>
          <w:sz w:val="24"/>
          <w:szCs w:val="24"/>
        </w:rPr>
      </w:pPr>
      <w:ins w:id="192" w:author="Unknown">
        <w:r w:rsidRPr="00E63858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&gt;                         #最外层的右括号</w:t>
        </w:r>
      </w:ins>
    </w:p>
    <w:p w:rsidR="00E63858" w:rsidRPr="00E63858" w:rsidRDefault="00E63858" w:rsidP="00E63858">
      <w:pPr>
        <w:widowControl/>
        <w:spacing w:line="330" w:lineRule="atLeast"/>
        <w:ind w:left="300" w:right="300" w:firstLine="480"/>
        <w:jc w:val="left"/>
        <w:rPr>
          <w:ins w:id="193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94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平衡组的一个最常见的应用就是匹配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HTML,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下面这个例子可以匹配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嵌套的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&lt;div&gt;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  <w:u w:val="single"/>
          </w:rPr>
          <w:t>标签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：</w:t>
        </w:r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&lt;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div[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^&gt;]*&gt;[^&lt;&gt;]*(((?'Open'&lt;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div[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^&gt;]*&gt;)[^&lt;&gt;]*)+((?'-Open'&lt;/div&gt;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)[</w:t>
        </w:r>
        <w:proofErr w:type="gramEnd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^&lt;&gt;]*)+)*(?(Open)(?!))</w:t>
        </w:r>
        <w:proofErr w:type="gramStart"/>
        <w:r w:rsidRPr="00E63858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&lt;/div&gt;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.</w:t>
        </w:r>
        <w:proofErr w:type="gramEnd"/>
      </w:ins>
    </w:p>
    <w:p w:rsidR="00E63858" w:rsidRPr="00E63858" w:rsidRDefault="00E63858" w:rsidP="00E63858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ins w:id="195" w:author="Unknown"/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ins w:id="196" w:author="Unknown">
        <w:r w:rsidRPr="00E63858">
          <w:rPr>
            <w:rFonts w:ascii="Times New Roman" w:eastAsia="宋体" w:hAnsi="Times New Roman" w:cs="Times New Roman"/>
            <w:b/>
            <w:bCs/>
            <w:color w:val="000000"/>
            <w:kern w:val="0"/>
            <w:sz w:val="36"/>
            <w:szCs w:val="36"/>
          </w:rPr>
          <w:t>还有些什么东西没提到</w:t>
        </w:r>
      </w:ins>
    </w:p>
    <w:p w:rsidR="00E63858" w:rsidRPr="00E63858" w:rsidRDefault="00E63858" w:rsidP="00E63858">
      <w:pPr>
        <w:widowControl/>
        <w:spacing w:before="75" w:after="75" w:line="330" w:lineRule="atLeast"/>
        <w:ind w:left="300" w:right="300" w:firstLine="480"/>
        <w:jc w:val="left"/>
        <w:rPr>
          <w:ins w:id="197" w:author="Unknown"/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ins w:id="198" w:author="Unknown"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上边已经描述了构造正则表达式的大量元素，但是还有很多没有提到的东西。下面是一些未提到的元素的列表，包含语法和简单的说明。你可以在网上找到更详细的参考资料来学习它们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--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当你需要用到它们的时候。如果你安装了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MSDN Library,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你也可以在里面找到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.net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下正则表达式详细的文档。这里的介绍很简略，如果你需要更详细的信息，而又没有在电脑上安装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MSDN Library,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可以查看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begin"/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instrText xml:space="preserve"> HYPERLINK "http://msdn.microsoft.com/zh-cn/library/az24scfc.aspx" </w:instrTex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separate"/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关于正则表达式语言元素的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MSDN</w:t>
        </w:r>
        <w:r w:rsidRPr="00E6385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在线文档</w:t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fldChar w:fldCharType="end"/>
        </w:r>
        <w:r w:rsidRPr="00E63858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。</w:t>
        </w:r>
      </w:ins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0"/>
        <w:gridCol w:w="6486"/>
      </w:tblGrid>
      <w:tr w:rsidR="00E63858" w:rsidRPr="00E63858" w:rsidTr="00E63858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表7.尚未详细讨论的语法</w:t>
            </w:r>
          </w:p>
        </w:tc>
      </w:tr>
      <w:tr w:rsidR="00E63858" w:rsidRPr="00E63858" w:rsidTr="00E63858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lastRenderedPageBreak/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报警字符(打印它的效果是电脑</w:t>
            </w:r>
            <w:proofErr w:type="gram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嘀</w:t>
            </w:r>
            <w:proofErr w:type="gram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一声)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通常是单词分界位置，但如果在字符类里使用代表退格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制表符，Tab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回车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竖向制表符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换页符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换行符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Escape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\0nn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ASCII代码中八进制代码为</w:t>
            </w: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nn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的字符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</w:t>
            </w:r>
            <w:proofErr w:type="spell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xnn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ASCII代码中十六进制代码为</w:t>
            </w: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nn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的字符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</w:t>
            </w:r>
            <w:proofErr w:type="spell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unnnn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Unicode代码中十六进制代码为</w:t>
            </w: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nnnn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的字符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</w:t>
            </w:r>
            <w:proofErr w:type="spell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ASCII控制字符。比如\</w:t>
            </w: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cC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代表</w:t>
            </w: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Ctrl+C</w:t>
            </w:r>
            <w:proofErr w:type="spellEnd"/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字符串开头(类似^，但不受处理多行选项的影响)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字符串结尾或行尾(不受处理多行选项的影响)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字符串结尾(类似$，但不受处理多行选项的影响)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\G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当前搜索的开头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\p{name}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Unicode中命名为name的字符类，例如\p{</w:t>
            </w:r>
            <w:proofErr w:type="spell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IsGreek</w:t>
            </w:r>
            <w:proofErr w:type="spell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}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贪婪子表达式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(?&lt;x&gt;-&lt;y&gt;exp)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平衡组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</w:t>
            </w:r>
            <w:proofErr w:type="spell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im-nsx:exp</w:t>
            </w:r>
            <w:proofErr w:type="spellEnd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在子表达式exp中改变处理选项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</w:t>
            </w:r>
            <w:proofErr w:type="spell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im</w:t>
            </w:r>
            <w:proofErr w:type="spellEnd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-</w:t>
            </w:r>
            <w:proofErr w:type="spell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nsx</w:t>
            </w:r>
            <w:proofErr w:type="spellEnd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为表达式后面的部分改变处理选项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(?(exp)</w:t>
            </w:r>
            <w:proofErr w:type="spell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yes|no</w:t>
            </w:r>
            <w:proofErr w:type="spellEnd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把exp</w:t>
            </w:r>
            <w:proofErr w:type="gramStart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当作零宽正向</w:t>
            </w:r>
            <w:proofErr w:type="gramEnd"/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先行断言，如果在这个位置能匹配，使用yes作为此组的表达式；否则使用no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(?(exp)yes)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(?(name)</w:t>
            </w:r>
            <w:proofErr w:type="spellStart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yes|no</w:t>
            </w:r>
            <w:proofErr w:type="spellEnd"/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如果命名为name的组捕获到了内容，使用yes作为表达式；否则使用no</w:t>
            </w:r>
          </w:p>
        </w:tc>
      </w:tr>
      <w:tr w:rsidR="00E63858" w:rsidRPr="00E63858" w:rsidTr="00E6385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(?(name)yes)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E63858" w:rsidRPr="00E63858" w:rsidRDefault="00E63858" w:rsidP="00E63858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3858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</w:tbl>
    <w:p w:rsidR="00E63858" w:rsidRPr="00E63858" w:rsidRDefault="00E63858" w:rsidP="00E63858">
      <w:pPr>
        <w:jc w:val="left"/>
        <w:rPr>
          <w:rFonts w:hint="eastAsia"/>
        </w:rPr>
      </w:pPr>
    </w:p>
    <w:sectPr w:rsidR="00E63858" w:rsidRPr="00E63858" w:rsidSect="0068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A736F"/>
    <w:multiLevelType w:val="multilevel"/>
    <w:tmpl w:val="669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90EE2"/>
    <w:multiLevelType w:val="multilevel"/>
    <w:tmpl w:val="5CA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C942CA"/>
    <w:multiLevelType w:val="multilevel"/>
    <w:tmpl w:val="221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3858"/>
    <w:rsid w:val="000378E7"/>
    <w:rsid w:val="00622655"/>
    <w:rsid w:val="00684839"/>
    <w:rsid w:val="00E6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65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38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385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63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">
    <w:name w:val="desc"/>
    <w:basedOn w:val="a0"/>
    <w:rsid w:val="00E63858"/>
  </w:style>
  <w:style w:type="character" w:customStyle="1" w:styleId="regex">
    <w:name w:val="regex"/>
    <w:basedOn w:val="a0"/>
    <w:rsid w:val="00E63858"/>
  </w:style>
  <w:style w:type="character" w:customStyle="1" w:styleId="string">
    <w:name w:val="string"/>
    <w:basedOn w:val="a0"/>
    <w:rsid w:val="00E63858"/>
  </w:style>
  <w:style w:type="character" w:customStyle="1" w:styleId="part">
    <w:name w:val="part"/>
    <w:basedOn w:val="a0"/>
    <w:rsid w:val="00E63858"/>
  </w:style>
  <w:style w:type="character" w:customStyle="1" w:styleId="name">
    <w:name w:val="name"/>
    <w:basedOn w:val="a0"/>
    <w:rsid w:val="00E63858"/>
  </w:style>
  <w:style w:type="character" w:customStyle="1" w:styleId="code">
    <w:name w:val="code"/>
    <w:basedOn w:val="a0"/>
    <w:rsid w:val="00E63858"/>
  </w:style>
  <w:style w:type="character" w:styleId="a4">
    <w:name w:val="Strong"/>
    <w:basedOn w:val="a0"/>
    <w:uiPriority w:val="22"/>
    <w:qFormat/>
    <w:rsid w:val="00E63858"/>
    <w:rPr>
      <w:b/>
      <w:bCs/>
    </w:rPr>
  </w:style>
  <w:style w:type="paragraph" w:customStyle="1" w:styleId="note">
    <w:name w:val="note"/>
    <w:basedOn w:val="a"/>
    <w:rsid w:val="00E63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6385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3858"/>
  </w:style>
  <w:style w:type="paragraph" w:styleId="HTML">
    <w:name w:val="HTML Preformatted"/>
    <w:basedOn w:val="a"/>
    <w:link w:val="HTMLChar"/>
    <w:uiPriority w:val="99"/>
    <w:semiHidden/>
    <w:unhideWhenUsed/>
    <w:rsid w:val="00E63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3858"/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E63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6385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638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4952">
          <w:marLeft w:val="0"/>
          <w:marRight w:val="0"/>
          <w:marTop w:val="0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972560149">
          <w:marLeft w:val="0"/>
          <w:marRight w:val="0"/>
          <w:marTop w:val="0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erchao.net/tools/regex_tester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gexpal.com/" TargetMode="External"/><Relationship Id="rId5" Type="http://schemas.openxmlformats.org/officeDocument/2006/relationships/hyperlink" Target="http://www.regexbudd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1829</Words>
  <Characters>10429</Characters>
  <Application>Microsoft Office Word</Application>
  <DocSecurity>0</DocSecurity>
  <Lines>86</Lines>
  <Paragraphs>24</Paragraphs>
  <ScaleCrop>false</ScaleCrop>
  <Company/>
  <LinksUpToDate>false</LinksUpToDate>
  <CharactersWithSpaces>12234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</dc:creator>
  <cp:lastModifiedBy>yt</cp:lastModifiedBy>
  <cp:revision>3</cp:revision>
  <dcterms:created xsi:type="dcterms:W3CDTF">2013-04-15T06:03:00Z</dcterms:created>
  <dcterms:modified xsi:type="dcterms:W3CDTF">2013-04-15T06:21:00Z</dcterms:modified>
</cp:coreProperties>
</file>